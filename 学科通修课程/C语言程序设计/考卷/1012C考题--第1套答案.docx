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F2" w:rsidRPr="009D1EF2" w:rsidRDefault="009D1EF2" w:rsidP="009D1EF2">
      <w:pPr>
        <w:rPr>
          <w:b/>
        </w:rPr>
      </w:pPr>
      <w:r w:rsidRPr="009D1EF2">
        <w:rPr>
          <w:rFonts w:hint="eastAsia"/>
          <w:b/>
        </w:rPr>
        <w:t>程序阅读</w:t>
      </w:r>
      <w:r w:rsidRPr="009D1EF2">
        <w:rPr>
          <w:rFonts w:hint="eastAsia"/>
          <w:b/>
        </w:rPr>
        <w:t>1</w:t>
      </w:r>
    </w:p>
    <w:p w:rsidR="009D1EF2" w:rsidRDefault="009D1EF2" w:rsidP="009D1EF2">
      <w:r>
        <w:rPr>
          <w:rFonts w:hint="eastAsia"/>
        </w:rPr>
        <w:t>a=5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=5</w:t>
      </w:r>
    </w:p>
    <w:p w:rsidR="009D1EF2" w:rsidRPr="009D1EF2" w:rsidRDefault="009D1EF2" w:rsidP="009D1EF2">
      <w:pPr>
        <w:rPr>
          <w:b/>
        </w:rPr>
      </w:pPr>
      <w:r w:rsidRPr="009D1EF2">
        <w:rPr>
          <w:rFonts w:hint="eastAsia"/>
          <w:b/>
        </w:rPr>
        <w:t>程序阅读</w:t>
      </w:r>
      <w:r w:rsidRPr="009D1EF2">
        <w:rPr>
          <w:rFonts w:hint="eastAsia"/>
          <w:b/>
        </w:rPr>
        <w:t>2</w:t>
      </w:r>
    </w:p>
    <w:p w:rsidR="009D1EF2" w:rsidRDefault="00C43FF8" w:rsidP="009D1EF2">
      <w:r>
        <w:rPr>
          <w:rFonts w:hint="eastAsia"/>
        </w:rPr>
        <w:t>a</w:t>
      </w:r>
      <w:r w:rsidR="009D1EF2">
        <w:rPr>
          <w:rFonts w:hint="eastAsia"/>
        </w:rPr>
        <w:t>=2</w:t>
      </w:r>
      <w:proofErr w:type="gramStart"/>
      <w:r w:rsidR="009D1EF2">
        <w:rPr>
          <w:rFonts w:hint="eastAsia"/>
        </w:rPr>
        <w:t>,b</w:t>
      </w:r>
      <w:proofErr w:type="gramEnd"/>
      <w:r w:rsidR="009D1EF2">
        <w:rPr>
          <w:rFonts w:hint="eastAsia"/>
        </w:rPr>
        <w:t>=3</w:t>
      </w:r>
    </w:p>
    <w:p w:rsidR="009D1EF2" w:rsidRPr="009D1EF2" w:rsidRDefault="009D1EF2" w:rsidP="009D1EF2">
      <w:pPr>
        <w:rPr>
          <w:b/>
        </w:rPr>
      </w:pPr>
      <w:r w:rsidRPr="009D1EF2">
        <w:rPr>
          <w:rFonts w:hint="eastAsia"/>
          <w:b/>
        </w:rPr>
        <w:t>程序阅读</w:t>
      </w:r>
      <w:r w:rsidRPr="009D1EF2">
        <w:rPr>
          <w:rFonts w:hint="eastAsia"/>
          <w:b/>
        </w:rPr>
        <w:t>3</w:t>
      </w:r>
    </w:p>
    <w:p w:rsidR="009D1EF2" w:rsidRDefault="009D1EF2" w:rsidP="009D1EF2">
      <w:r>
        <w:rPr>
          <w:rFonts w:hint="eastAsia"/>
        </w:rPr>
        <w:t>5</w:t>
      </w:r>
    </w:p>
    <w:p w:rsidR="009D1EF2" w:rsidRDefault="009D1EF2" w:rsidP="009D1EF2">
      <w:r>
        <w:rPr>
          <w:rFonts w:hint="eastAsia"/>
        </w:rPr>
        <w:t>7</w:t>
      </w:r>
    </w:p>
    <w:p w:rsidR="009D1EF2" w:rsidRDefault="009D1EF2" w:rsidP="009D1EF2">
      <w:pPr>
        <w:rPr>
          <w:rFonts w:hint="eastAsia"/>
        </w:rPr>
      </w:pPr>
    </w:p>
    <w:p w:rsidR="009D1EF2" w:rsidRPr="009D1EF2" w:rsidRDefault="009D1EF2" w:rsidP="009D1EF2">
      <w:pPr>
        <w:rPr>
          <w:b/>
        </w:rPr>
      </w:pPr>
      <w:r w:rsidRPr="009D1EF2">
        <w:rPr>
          <w:rFonts w:hint="eastAsia"/>
          <w:b/>
        </w:rPr>
        <w:t>改错</w:t>
      </w:r>
      <w:r w:rsidRPr="009D1EF2">
        <w:rPr>
          <w:rFonts w:hint="eastAsia"/>
          <w:b/>
        </w:rPr>
        <w:t>1</w:t>
      </w:r>
    </w:p>
    <w:p w:rsidR="009D1EF2" w:rsidRDefault="009D1EF2" w:rsidP="009D1EF2">
      <w:r>
        <w:rPr>
          <w:rFonts w:hint="eastAsia"/>
        </w:rPr>
        <w:t xml:space="preserve">//  </w:t>
      </w:r>
      <w:r>
        <w:rPr>
          <w:rFonts w:hint="eastAsia"/>
        </w:rPr>
        <w:t>改错</w:t>
      </w:r>
      <w:r>
        <w:rPr>
          <w:rFonts w:hint="eastAsia"/>
        </w:rPr>
        <w:t>1.cpp</w:t>
      </w:r>
    </w:p>
    <w:p w:rsidR="009D1EF2" w:rsidRDefault="009D1EF2" w:rsidP="009D1EF2">
      <w:r>
        <w:rPr>
          <w:rFonts w:hint="eastAsia"/>
        </w:rPr>
        <w:t xml:space="preserve">//  </w:t>
      </w:r>
      <w:r>
        <w:rPr>
          <w:rFonts w:hint="eastAsia"/>
        </w:rPr>
        <w:t>程序的功能是输入</w:t>
      </w:r>
      <w:r>
        <w:rPr>
          <w:rFonts w:hint="eastAsia"/>
        </w:rPr>
        <w:t>10</w:t>
      </w:r>
      <w:r>
        <w:rPr>
          <w:rFonts w:hint="eastAsia"/>
        </w:rPr>
        <w:t>个正整数到数组</w:t>
      </w:r>
      <w:r>
        <w:rPr>
          <w:rFonts w:hint="eastAsia"/>
        </w:rPr>
        <w:t>A</w:t>
      </w:r>
      <w:r>
        <w:rPr>
          <w:rFonts w:hint="eastAsia"/>
        </w:rPr>
        <w:t>中，然后计算并输出其中的最小者。</w:t>
      </w:r>
    </w:p>
    <w:p w:rsidR="009D1EF2" w:rsidRDefault="009D1EF2" w:rsidP="009D1EF2">
      <w:r>
        <w:rPr>
          <w:rFonts w:hint="eastAsia"/>
        </w:rPr>
        <w:t xml:space="preserve">//  </w:t>
      </w:r>
      <w:r>
        <w:rPr>
          <w:rFonts w:hint="eastAsia"/>
        </w:rPr>
        <w:t>修改程序中的错误。</w:t>
      </w:r>
    </w:p>
    <w:p w:rsidR="009D1EF2" w:rsidRDefault="009D1EF2" w:rsidP="009D1EF2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D1EF2" w:rsidRDefault="009D1EF2" w:rsidP="009D1EF2">
      <w:r>
        <w:rPr>
          <w:rFonts w:hint="eastAsia"/>
        </w:rPr>
        <w:t xml:space="preserve">#define N 10 </w:t>
      </w:r>
    </w:p>
    <w:p w:rsidR="009D1EF2" w:rsidRDefault="009D1EF2" w:rsidP="009D1EF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9D1EF2" w:rsidRDefault="009D1EF2" w:rsidP="009D1EF2">
      <w:r>
        <w:rPr>
          <w:rFonts w:hint="eastAsia"/>
        </w:rPr>
        <w:t>{</w:t>
      </w:r>
    </w:p>
    <w:p w:rsidR="009D1EF2" w:rsidRDefault="009D1EF2" w:rsidP="009D1EF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a[N]</w:t>
      </w:r>
      <w:commentRangeStart w:id="0"/>
      <w:r>
        <w:rPr>
          <w:rFonts w:hint="eastAsia"/>
        </w:rPr>
        <w:t xml:space="preserve">; </w:t>
      </w:r>
      <w:commentRangeEnd w:id="0"/>
      <w:r>
        <w:rPr>
          <w:rStyle w:val="a3"/>
        </w:rPr>
        <w:commentReference w:id="0"/>
      </w:r>
    </w:p>
    <w:p w:rsidR="009D1EF2" w:rsidRDefault="009D1EF2" w:rsidP="009D1EF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i,min</w:t>
      </w:r>
      <w:proofErr w:type="spellEnd"/>
      <w:r>
        <w:rPr>
          <w:rFonts w:hint="eastAsia"/>
        </w:rPr>
        <w:t>;</w:t>
      </w:r>
    </w:p>
    <w:p w:rsidR="009D1EF2" w:rsidRDefault="009D1EF2" w:rsidP="009D1EF2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  <w:commentRangeStart w:id="1"/>
      <w:del w:id="2" w:author="Administrator" w:date="2017-05-11T11:02:00Z">
        <w:r>
          <w:rPr>
            <w:rFonts w:hint="eastAsia"/>
          </w:rPr>
          <w:delText>;</w:delText>
        </w:r>
      </w:del>
      <w:commentRangeEnd w:id="1"/>
      <w:r>
        <w:rPr>
          <w:rStyle w:val="a3"/>
        </w:rPr>
        <w:commentReference w:id="1"/>
      </w:r>
    </w:p>
    <w:p w:rsidR="009D1EF2" w:rsidRDefault="009D1EF2" w:rsidP="009D1EF2">
      <w:pPr>
        <w:rPr>
          <w:ins w:id="3" w:author="Administrator" w:date="2017-05-11T11:03:00Z"/>
        </w:rPr>
      </w:pPr>
      <w:r>
        <w:rPr>
          <w:rFonts w:hint="eastAsia"/>
        </w:rPr>
        <w:tab/>
        <w:t xml:space="preserve">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d",&amp;a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9D1EF2" w:rsidRDefault="009D1EF2" w:rsidP="009D1EF2">
      <w:ins w:id="4" w:author="Administrator" w:date="2017-05-11T11:03:00Z">
        <w:r>
          <w:rPr>
            <w:rFonts w:hint="eastAsia"/>
          </w:rPr>
          <w:t xml:space="preserve">   </w:t>
        </w:r>
        <w:commentRangeStart w:id="5"/>
        <w:r>
          <w:rPr>
            <w:rFonts w:hint="eastAsia"/>
          </w:rPr>
          <w:t xml:space="preserve"> </w:t>
        </w:r>
        <w:proofErr w:type="gramStart"/>
        <w:r>
          <w:rPr>
            <w:rFonts w:hint="eastAsia"/>
          </w:rPr>
          <w:t>min=</w:t>
        </w:r>
        <w:proofErr w:type="gramEnd"/>
        <w:r>
          <w:rPr>
            <w:rFonts w:hint="eastAsia"/>
          </w:rPr>
          <w:t>a[0];</w:t>
        </w:r>
      </w:ins>
      <w:commentRangeEnd w:id="5"/>
      <w:r>
        <w:rPr>
          <w:rStyle w:val="a3"/>
        </w:rPr>
        <w:commentReference w:id="5"/>
      </w:r>
    </w:p>
    <w:p w:rsidR="009D1EF2" w:rsidRDefault="009D1EF2" w:rsidP="009D1EF2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9D1EF2" w:rsidRDefault="009D1EF2" w:rsidP="009D1EF2"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]&lt;min)</w:t>
      </w:r>
    </w:p>
    <w:p w:rsidR="009D1EF2" w:rsidRDefault="009D1EF2" w:rsidP="009D1EF2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proofErr w:type="gramStart"/>
      <w:r>
        <w:rPr>
          <w:rFonts w:hint="eastAsia"/>
        </w:rPr>
        <w:t>min=</w:t>
      </w:r>
      <w:proofErr w:type="gramEnd"/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9D1EF2" w:rsidRDefault="009D1EF2" w:rsidP="009D1EF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"Min=%d\</w:t>
      </w:r>
      <w:proofErr w:type="spellStart"/>
      <w:r>
        <w:rPr>
          <w:rFonts w:hint="eastAsia"/>
        </w:rPr>
        <w:t>n",min</w:t>
      </w:r>
      <w:proofErr w:type="spellEnd"/>
      <w:r>
        <w:rPr>
          <w:rFonts w:hint="eastAsia"/>
        </w:rPr>
        <w:t>);</w:t>
      </w:r>
    </w:p>
    <w:p w:rsidR="009D1EF2" w:rsidRDefault="009D1EF2" w:rsidP="009D1EF2">
      <w:r>
        <w:rPr>
          <w:rFonts w:hint="eastAsia"/>
        </w:rPr>
        <w:t>}</w:t>
      </w:r>
    </w:p>
    <w:p w:rsidR="009D1EF2" w:rsidRPr="009D1EF2" w:rsidRDefault="009D1EF2" w:rsidP="009D1EF2">
      <w:pPr>
        <w:rPr>
          <w:b/>
        </w:rPr>
      </w:pPr>
      <w:r w:rsidRPr="009D1EF2">
        <w:rPr>
          <w:rFonts w:hint="eastAsia"/>
          <w:b/>
        </w:rPr>
        <w:t>改错</w:t>
      </w:r>
      <w:r w:rsidRPr="009D1EF2">
        <w:rPr>
          <w:rFonts w:hint="eastAsia"/>
          <w:b/>
        </w:rPr>
        <w:t>2</w:t>
      </w:r>
    </w:p>
    <w:p w:rsidR="009D1EF2" w:rsidRDefault="009D1EF2" w:rsidP="009D1EF2">
      <w:r>
        <w:rPr>
          <w:rFonts w:hint="eastAsia"/>
        </w:rPr>
        <w:t xml:space="preserve">//  </w:t>
      </w:r>
      <w:r>
        <w:rPr>
          <w:rFonts w:hint="eastAsia"/>
        </w:rPr>
        <w:t>改错</w:t>
      </w:r>
      <w:r>
        <w:rPr>
          <w:rFonts w:hint="eastAsia"/>
        </w:rPr>
        <w:t>2.cpp</w:t>
      </w:r>
    </w:p>
    <w:p w:rsidR="009D1EF2" w:rsidRDefault="009D1EF2" w:rsidP="009D1EF2">
      <w:r>
        <w:rPr>
          <w:rFonts w:hint="eastAsia"/>
        </w:rPr>
        <w:t xml:space="preserve">//  </w:t>
      </w:r>
      <w:r>
        <w:rPr>
          <w:rFonts w:hint="eastAsia"/>
        </w:rPr>
        <w:t>程序的功能是输入两个整数，输出他们的最小公倍数。</w:t>
      </w:r>
    </w:p>
    <w:p w:rsidR="009D1EF2" w:rsidRDefault="009D1EF2" w:rsidP="009D1EF2">
      <w:r>
        <w:rPr>
          <w:rFonts w:hint="eastAsia"/>
        </w:rPr>
        <w:t xml:space="preserve">//  </w:t>
      </w:r>
      <w:r>
        <w:rPr>
          <w:rFonts w:hint="eastAsia"/>
        </w:rPr>
        <w:t>修改程序中的错误。</w:t>
      </w:r>
    </w:p>
    <w:p w:rsidR="009D1EF2" w:rsidRDefault="009D1EF2" w:rsidP="009D1EF2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D1EF2" w:rsidRDefault="009D1EF2" w:rsidP="009D1EF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9D1EF2" w:rsidRDefault="009D1EF2" w:rsidP="009D1EF2">
      <w:r>
        <w:rPr>
          <w:rFonts w:hint="eastAsia"/>
        </w:rPr>
        <w:t>{</w:t>
      </w:r>
    </w:p>
    <w:p w:rsidR="009D1EF2" w:rsidRDefault="009D1EF2" w:rsidP="009D1EF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i,a,b</w:t>
      </w:r>
      <w:proofErr w:type="spellEnd"/>
      <w:r>
        <w:rPr>
          <w:rFonts w:hint="eastAsia"/>
        </w:rPr>
        <w:t xml:space="preserve">;  </w:t>
      </w:r>
    </w:p>
    <w:p w:rsidR="009D1EF2" w:rsidRDefault="009D1EF2" w:rsidP="009D1EF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</w:t>
      </w:r>
      <w:ins w:id="6" w:author="Administrator" w:date="2017-05-11T11:05:00Z">
        <w:r>
          <w:rPr>
            <w:rFonts w:hint="eastAsia"/>
          </w:rPr>
          <w:t>,</w:t>
        </w:r>
      </w:ins>
      <w:r>
        <w:rPr>
          <w:rFonts w:hint="eastAsia"/>
        </w:rPr>
        <w:t>%d",</w:t>
      </w:r>
      <w:ins w:id="7" w:author="Administrator" w:date="2017-05-11T11:03:00Z">
        <w:r>
          <w:rPr>
            <w:rFonts w:hint="eastAsia"/>
          </w:rPr>
          <w:t>&amp;</w:t>
        </w:r>
      </w:ins>
      <w:r>
        <w:rPr>
          <w:rFonts w:hint="eastAsia"/>
        </w:rPr>
        <w:t>a,</w:t>
      </w:r>
      <w:commentRangeStart w:id="8"/>
      <w:ins w:id="9" w:author="Administrator" w:date="2017-05-11T11:03:00Z">
        <w:r>
          <w:rPr>
            <w:rFonts w:hint="eastAsia"/>
          </w:rPr>
          <w:t>&amp;</w:t>
        </w:r>
      </w:ins>
      <w:commentRangeEnd w:id="8"/>
      <w:r>
        <w:rPr>
          <w:rStyle w:val="a3"/>
        </w:rPr>
        <w:commentReference w:id="8"/>
      </w:r>
      <w:r>
        <w:rPr>
          <w:rFonts w:hint="eastAsia"/>
        </w:rPr>
        <w:t>b</w:t>
      </w:r>
      <w:proofErr w:type="spellEnd"/>
      <w:r>
        <w:rPr>
          <w:rFonts w:hint="eastAsia"/>
        </w:rPr>
        <w:t>);</w:t>
      </w:r>
    </w:p>
    <w:p w:rsidR="009D1EF2" w:rsidRDefault="009D1EF2" w:rsidP="009D1EF2"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</w:t>
      </w:r>
      <w:commentRangeStart w:id="10"/>
      <w:r>
        <w:rPr>
          <w:rFonts w:hint="eastAsia"/>
        </w:rPr>
        <w:t xml:space="preserve"> </w:t>
      </w:r>
      <w:ins w:id="11" w:author="Administrator" w:date="2017-05-11T11:04:00Z">
        <w:r>
          <w:rPr>
            <w:rFonts w:hint="eastAsia"/>
          </w:rPr>
          <w:t>;</w:t>
        </w:r>
      </w:ins>
      <w:commentRangeEnd w:id="10"/>
      <w:proofErr w:type="gramEnd"/>
      <w:r w:rsidR="00BF282C">
        <w:rPr>
          <w:rStyle w:val="a3"/>
        </w:rPr>
        <w:commentReference w:id="10"/>
      </w:r>
    </w:p>
    <w:p w:rsidR="009D1EF2" w:rsidRDefault="009D1EF2" w:rsidP="009D1EF2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i%a</w:t>
      </w:r>
      <w:proofErr w:type="spellEnd"/>
      <w:r>
        <w:rPr>
          <w:rFonts w:hint="eastAsia"/>
        </w:rPr>
        <w:t xml:space="preserve">!=0 || </w:t>
      </w:r>
      <w:proofErr w:type="spellStart"/>
      <w:r>
        <w:rPr>
          <w:rFonts w:hint="eastAsia"/>
        </w:rPr>
        <w:t>i%b</w:t>
      </w:r>
      <w:proofErr w:type="spellEnd"/>
      <w:r>
        <w:rPr>
          <w:rFonts w:hint="eastAsia"/>
        </w:rPr>
        <w:t xml:space="preserve">!=0) </w:t>
      </w:r>
    </w:p>
    <w:p w:rsidR="009D1EF2" w:rsidRDefault="009D1EF2" w:rsidP="009D1E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++;</w:t>
      </w:r>
    </w:p>
    <w:p w:rsidR="009D1EF2" w:rsidRDefault="009D1EF2" w:rsidP="009D1EF2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commentRangeStart w:id="12"/>
      <w:ins w:id="13" w:author="Administrator" w:date="2017-05-11T15:04:00Z">
        <w:r>
          <w:t>“</w:t>
        </w:r>
      </w:ins>
      <w:bookmarkStart w:id="14" w:name="_GoBack"/>
      <w:bookmarkEnd w:id="14"/>
      <w:commentRangeEnd w:id="12"/>
      <w:r w:rsidR="009E7177">
        <w:rPr>
          <w:rStyle w:val="a3"/>
        </w:rPr>
        <w:commentReference w:id="12"/>
      </w:r>
      <w:r>
        <w:rPr>
          <w:rFonts w:hint="eastAsia"/>
        </w:rPr>
        <w:t>%d</w:t>
      </w:r>
      <w:r>
        <w:rPr>
          <w:rFonts w:hint="eastAsia"/>
        </w:rPr>
        <w:t>和</w:t>
      </w:r>
      <w:r>
        <w:rPr>
          <w:rFonts w:hint="eastAsia"/>
        </w:rPr>
        <w:t>%d</w:t>
      </w:r>
      <w:r>
        <w:rPr>
          <w:rFonts w:hint="eastAsia"/>
        </w:rPr>
        <w:t>的最小公倍数为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n",a,b,i</w:t>
      </w:r>
      <w:proofErr w:type="spellEnd"/>
      <w:r>
        <w:rPr>
          <w:rFonts w:hint="eastAsia"/>
        </w:rPr>
        <w:t>);</w:t>
      </w:r>
    </w:p>
    <w:p w:rsidR="009D1EF2" w:rsidRDefault="009D1EF2" w:rsidP="009D1EF2">
      <w:r>
        <w:rPr>
          <w:rFonts w:hint="eastAsia"/>
        </w:rPr>
        <w:t>}</w:t>
      </w:r>
    </w:p>
    <w:p w:rsidR="009D1EF2" w:rsidRDefault="009D1EF2">
      <w:pPr>
        <w:rPr>
          <w:rFonts w:hint="eastAsia"/>
        </w:rPr>
      </w:pPr>
    </w:p>
    <w:p w:rsidR="0062524E" w:rsidRPr="009D1EF2" w:rsidRDefault="008F4378">
      <w:pPr>
        <w:rPr>
          <w:b/>
        </w:rPr>
      </w:pPr>
      <w:r w:rsidRPr="009D1EF2">
        <w:rPr>
          <w:rFonts w:hint="eastAsia"/>
          <w:b/>
        </w:rPr>
        <w:t>程序设计题</w:t>
      </w:r>
    </w:p>
    <w:p w:rsidR="0062524E" w:rsidRPr="009D1EF2" w:rsidRDefault="008F4378">
      <w:pPr>
        <w:rPr>
          <w:b/>
        </w:rPr>
      </w:pPr>
      <w:r w:rsidRPr="009D1EF2">
        <w:rPr>
          <w:rFonts w:hint="eastAsia"/>
          <w:b/>
        </w:rPr>
        <w:t>Prog1</w:t>
      </w:r>
    </w:p>
    <w:p w:rsidR="0062524E" w:rsidRDefault="008F4378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62524E" w:rsidRDefault="008F4378">
      <w:proofErr w:type="gramStart"/>
      <w:r>
        <w:rPr>
          <w:rFonts w:hint="eastAsia"/>
        </w:rPr>
        <w:lastRenderedPageBreak/>
        <w:t>void</w:t>
      </w:r>
      <w:proofErr w:type="gramEnd"/>
      <w:r>
        <w:rPr>
          <w:rFonts w:hint="eastAsia"/>
        </w:rPr>
        <w:t xml:space="preserve"> main(){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n;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"input a number:");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d",&amp;n</w:t>
      </w:r>
      <w:proofErr w:type="spellEnd"/>
      <w:r>
        <w:rPr>
          <w:rFonts w:hint="eastAsia"/>
        </w:rPr>
        <w:t>);</w:t>
      </w:r>
    </w:p>
    <w:p w:rsidR="0062524E" w:rsidRDefault="008F4378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(n%2==0)</w:t>
      </w:r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"output:%d\n",n</w:t>
      </w:r>
      <w:r w:rsidR="00DE2785">
        <w:rPr>
          <w:rFonts w:hint="eastAsia"/>
        </w:rPr>
        <w:t>%</w:t>
      </w:r>
      <w:r>
        <w:rPr>
          <w:rFonts w:hint="eastAsia"/>
        </w:rPr>
        <w:t>10);</w:t>
      </w:r>
    </w:p>
    <w:p w:rsidR="0062524E" w:rsidRDefault="008F4378"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"output:%d\</w:t>
      </w:r>
      <w:proofErr w:type="spellStart"/>
      <w:r>
        <w:rPr>
          <w:rFonts w:hint="eastAsia"/>
        </w:rPr>
        <w:t>n",n</w:t>
      </w:r>
      <w:proofErr w:type="spellEnd"/>
      <w:r>
        <w:rPr>
          <w:rFonts w:hint="eastAsia"/>
        </w:rPr>
        <w:t>*n);</w:t>
      </w:r>
    </w:p>
    <w:p w:rsidR="0062524E" w:rsidRDefault="008F4378">
      <w:r>
        <w:rPr>
          <w:rFonts w:hint="eastAsia"/>
        </w:rPr>
        <w:t>}</w:t>
      </w:r>
    </w:p>
    <w:p w:rsidR="0062524E" w:rsidRPr="009D1EF2" w:rsidRDefault="008F4378">
      <w:pPr>
        <w:rPr>
          <w:b/>
        </w:rPr>
      </w:pPr>
      <w:r w:rsidRPr="009D1EF2">
        <w:rPr>
          <w:rFonts w:hint="eastAsia"/>
          <w:b/>
        </w:rPr>
        <w:t>Prog2</w:t>
      </w:r>
    </w:p>
    <w:p w:rsidR="0062524E" w:rsidRDefault="008F4378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62524E" w:rsidRDefault="008F4378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main(){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n,sum</w:t>
      </w:r>
      <w:proofErr w:type="spellEnd"/>
      <w:r>
        <w:rPr>
          <w:rFonts w:hint="eastAsia"/>
        </w:rPr>
        <w:t>;</w:t>
      </w:r>
    </w:p>
    <w:p w:rsidR="0062524E" w:rsidRDefault="008F4378">
      <w:r>
        <w:rPr>
          <w:rFonts w:hint="eastAsia"/>
        </w:rPr>
        <w:tab/>
      </w:r>
      <w:proofErr w:type="gramStart"/>
      <w:r>
        <w:rPr>
          <w:rFonts w:hint="eastAsia"/>
        </w:rPr>
        <w:t>sum=</w:t>
      </w:r>
      <w:proofErr w:type="gramEnd"/>
      <w:r>
        <w:rPr>
          <w:rFonts w:hint="eastAsia"/>
        </w:rPr>
        <w:t>0;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"input a number:");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d",&amp;n</w:t>
      </w:r>
      <w:proofErr w:type="spellEnd"/>
      <w:r>
        <w:rPr>
          <w:rFonts w:hint="eastAsia"/>
        </w:rPr>
        <w:t>);</w:t>
      </w:r>
    </w:p>
    <w:p w:rsidR="0062524E" w:rsidRDefault="008F4378"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(n!=0){</w:t>
      </w:r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>+=n%10;</w:t>
      </w:r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  <w:t>n=n/10;</w:t>
      </w:r>
    </w:p>
    <w:p w:rsidR="0062524E" w:rsidRDefault="008F4378">
      <w:r>
        <w:rPr>
          <w:rFonts w:hint="eastAsia"/>
        </w:rPr>
        <w:tab/>
        <w:t>}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"sum=%d\</w:t>
      </w:r>
      <w:proofErr w:type="spellStart"/>
      <w:r>
        <w:rPr>
          <w:rFonts w:hint="eastAsia"/>
        </w:rPr>
        <w:t>n",sum</w:t>
      </w:r>
      <w:proofErr w:type="spellEnd"/>
      <w:r>
        <w:rPr>
          <w:rFonts w:hint="eastAsia"/>
        </w:rPr>
        <w:t>);</w:t>
      </w:r>
    </w:p>
    <w:p w:rsidR="0062524E" w:rsidRDefault="008F4378">
      <w:r>
        <w:rPr>
          <w:rFonts w:hint="eastAsia"/>
        </w:rPr>
        <w:t>}</w:t>
      </w:r>
    </w:p>
    <w:p w:rsidR="0062524E" w:rsidRPr="009D1EF2" w:rsidRDefault="008F4378">
      <w:pPr>
        <w:rPr>
          <w:b/>
        </w:rPr>
      </w:pPr>
      <w:r w:rsidRPr="009D1EF2">
        <w:rPr>
          <w:rFonts w:hint="eastAsia"/>
          <w:b/>
        </w:rPr>
        <w:t>Prog3</w:t>
      </w:r>
    </w:p>
    <w:p w:rsidR="0062524E" w:rsidRDefault="008F4378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62524E" w:rsidRDefault="008F4378">
      <w:r>
        <w:rPr>
          <w:rFonts w:hint="eastAsia"/>
        </w:rPr>
        <w:t>#include 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&gt;</w:t>
      </w:r>
    </w:p>
    <w:p w:rsidR="00561C35" w:rsidRDefault="00561C35" w:rsidP="00561C35"/>
    <w:p w:rsidR="00561C35" w:rsidRDefault="00561C35" w:rsidP="00561C3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)</w:t>
      </w:r>
    </w:p>
    <w:p w:rsidR="00561C35" w:rsidRDefault="00561C35" w:rsidP="00561C35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i,end</w:t>
      </w:r>
      <w:proofErr w:type="spellEnd"/>
      <w:r>
        <w:t>;</w:t>
      </w:r>
    </w:p>
    <w:p w:rsidR="00561C35" w:rsidRDefault="00561C35" w:rsidP="00561C35">
      <w:pPr>
        <w:ind w:firstLine="420"/>
        <w:rPr>
          <w:rFonts w:hint="eastAsia"/>
        </w:rPr>
      </w:pPr>
      <w:r>
        <w:t xml:space="preserve">end = </w:t>
      </w:r>
      <w:proofErr w:type="spellStart"/>
      <w:r>
        <w:t>sqrt</w:t>
      </w:r>
      <w:proofErr w:type="spellEnd"/>
      <w:r>
        <w:t>(val+0.1);</w:t>
      </w:r>
      <w:r>
        <w:rPr>
          <w:rFonts w:hint="eastAsia"/>
        </w:rPr>
        <w:t xml:space="preserve">  //</w:t>
      </w:r>
      <w:r>
        <w:rPr>
          <w:rFonts w:hint="eastAsia"/>
        </w:rPr>
        <w:t>避免计算误差，例如假设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(9)</w:t>
      </w:r>
      <w:r>
        <w:rPr>
          <w:rFonts w:hint="eastAsia"/>
        </w:rPr>
        <w:t>返回</w:t>
      </w:r>
      <w:r>
        <w:rPr>
          <w:rFonts w:hint="eastAsia"/>
        </w:rPr>
        <w:t>2.99999999999</w:t>
      </w:r>
      <w:r>
        <w:rPr>
          <w:rFonts w:hint="eastAsia"/>
        </w:rPr>
        <w:t>，取整后变</w:t>
      </w:r>
      <w:r>
        <w:rPr>
          <w:rFonts w:hint="eastAsia"/>
        </w:rPr>
        <w:t>2</w:t>
      </w:r>
    </w:p>
    <w:p w:rsidR="00561C35" w:rsidRDefault="00561C35" w:rsidP="00561C35">
      <w:pPr>
        <w:ind w:firstLine="420"/>
      </w:pPr>
      <w:r>
        <w:rPr>
          <w:rFonts w:hint="eastAsia"/>
        </w:rPr>
        <w:t xml:space="preserve">                  //</w:t>
      </w:r>
      <w:r>
        <w:rPr>
          <w:rFonts w:hint="eastAsia"/>
        </w:rPr>
        <w:t>“</w:t>
      </w:r>
      <w:r>
        <w:rPr>
          <w:rFonts w:hint="eastAsia"/>
        </w:rPr>
        <w:t>+0.1</w:t>
      </w:r>
      <w:r>
        <w:rPr>
          <w:rFonts w:hint="eastAsia"/>
        </w:rPr>
        <w:t>”这是一种防御性措施，不一定需要，但没害处。</w:t>
      </w:r>
    </w:p>
    <w:p w:rsidR="00561C35" w:rsidRDefault="00561C35" w:rsidP="00561C3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end;i</w:t>
      </w:r>
      <w:proofErr w:type="spellEnd"/>
      <w:r>
        <w:t xml:space="preserve">++) </w:t>
      </w:r>
    </w:p>
    <w:p w:rsidR="00561C35" w:rsidRDefault="00561C35" w:rsidP="00561C35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val%i</w:t>
      </w:r>
      <w:proofErr w:type="spellEnd"/>
      <w:r>
        <w:t>==0 ) return 0;</w:t>
      </w:r>
    </w:p>
    <w:p w:rsidR="00561C35" w:rsidRDefault="00561C35" w:rsidP="00561C35">
      <w:r>
        <w:tab/>
      </w:r>
      <w:proofErr w:type="gramStart"/>
      <w:r>
        <w:t>return</w:t>
      </w:r>
      <w:proofErr w:type="gramEnd"/>
      <w:r>
        <w:t xml:space="preserve"> 1;</w:t>
      </w:r>
    </w:p>
    <w:p w:rsidR="00561C35" w:rsidRDefault="00561C35" w:rsidP="00561C35">
      <w:pPr>
        <w:rPr>
          <w:rFonts w:hint="eastAsia"/>
        </w:rPr>
      </w:pPr>
      <w:r>
        <w:t>}</w:t>
      </w:r>
    </w:p>
    <w:p w:rsidR="0062524E" w:rsidRDefault="008F4378" w:rsidP="00561C35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main(){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i,n</w:t>
      </w:r>
      <w:proofErr w:type="spellEnd"/>
      <w:r>
        <w:rPr>
          <w:rFonts w:hint="eastAsia"/>
        </w:rPr>
        <w:t>;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"input a </w:t>
      </w:r>
      <w:r w:rsidR="00A06CD3">
        <w:rPr>
          <w:rFonts w:hint="eastAsia"/>
        </w:rPr>
        <w:t xml:space="preserve">big even </w:t>
      </w:r>
      <w:r>
        <w:rPr>
          <w:rFonts w:hint="eastAsia"/>
        </w:rPr>
        <w:t>number:");</w:t>
      </w:r>
    </w:p>
    <w:p w:rsidR="00A06CD3" w:rsidRDefault="008F4378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d",&amp;n</w:t>
      </w:r>
      <w:proofErr w:type="spellEnd"/>
      <w:r>
        <w:rPr>
          <w:rFonts w:hint="eastAsia"/>
        </w:rPr>
        <w:t xml:space="preserve">); </w:t>
      </w:r>
    </w:p>
    <w:p w:rsidR="00A06CD3" w:rsidRDefault="00A06CD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n&lt;6 || n%2!=0 ) {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 w:rsidR="00675095">
        <w:rPr>
          <w:rFonts w:hint="eastAsia"/>
        </w:rPr>
        <w:t>"</w:t>
      </w:r>
      <w:r>
        <w:rPr>
          <w:rFonts w:hint="eastAsia"/>
        </w:rPr>
        <w:t>请输入一个大偶数！</w:t>
      </w:r>
      <w:r>
        <w:rPr>
          <w:rFonts w:hint="eastAsia"/>
        </w:rPr>
        <w:t>\n</w:t>
      </w:r>
      <w:r w:rsidR="00675095">
        <w:rPr>
          <w:rFonts w:hint="eastAsia"/>
        </w:rPr>
        <w:t>"</w:t>
      </w:r>
      <w:r>
        <w:rPr>
          <w:rFonts w:hint="eastAsia"/>
        </w:rPr>
        <w:t>); return; }</w:t>
      </w:r>
    </w:p>
    <w:p w:rsidR="0062524E" w:rsidRDefault="008F4378"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 w:rsidR="00A06CD3">
        <w:rPr>
          <w:rFonts w:hint="eastAsia"/>
        </w:rPr>
        <w:t>3</w:t>
      </w:r>
      <w:r>
        <w:rPr>
          <w:rFonts w:hint="eastAsia"/>
        </w:rPr>
        <w:t>;i&lt;n</w:t>
      </w:r>
      <w:r w:rsidR="00A06CD3">
        <w:rPr>
          <w:rFonts w:hint="eastAsia"/>
        </w:rPr>
        <w:t>-2</w:t>
      </w:r>
      <w:r>
        <w:rPr>
          <w:rFonts w:hint="eastAsia"/>
        </w:rPr>
        <w:t>;i+</w:t>
      </w:r>
      <w:r w:rsidR="00A06CD3">
        <w:rPr>
          <w:rFonts w:hint="eastAsia"/>
        </w:rPr>
        <w:t>=2</w:t>
      </w:r>
      <w:r>
        <w:rPr>
          <w:rFonts w:hint="eastAsia"/>
        </w:rPr>
        <w:t>){</w:t>
      </w:r>
      <w:r w:rsidR="00A06CD3">
        <w:rPr>
          <w:rFonts w:hint="eastAsia"/>
        </w:rPr>
        <w:t xml:space="preserve"> //</w:t>
      </w:r>
      <w:r w:rsidR="00A06CD3">
        <w:rPr>
          <w:rFonts w:hint="eastAsia"/>
        </w:rPr>
        <w:t>除了素数</w:t>
      </w:r>
      <w:r w:rsidR="00A06CD3">
        <w:rPr>
          <w:rFonts w:hint="eastAsia"/>
        </w:rPr>
        <w:t>2</w:t>
      </w:r>
      <w:r w:rsidR="00A06CD3">
        <w:rPr>
          <w:rFonts w:hint="eastAsia"/>
        </w:rPr>
        <w:t>，其余的素数都是奇数，</w:t>
      </w:r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isPrime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)&amp;&amp;</w:t>
      </w:r>
      <w:proofErr w:type="spellStart"/>
      <w:r>
        <w:rPr>
          <w:rFonts w:hint="eastAsia"/>
        </w:rPr>
        <w:t>isPrime</w:t>
      </w:r>
      <w:proofErr w:type="spellEnd"/>
      <w:r>
        <w:rPr>
          <w:rFonts w:hint="eastAsia"/>
        </w:rPr>
        <w:t>(n-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)){</w:t>
      </w:r>
      <w:r w:rsidR="00CE724B">
        <w:rPr>
          <w:rFonts w:hint="eastAsia"/>
        </w:rPr>
        <w:t>//</w:t>
      </w:r>
      <w:r w:rsidR="00CE724B">
        <w:rPr>
          <w:rFonts w:hint="eastAsia"/>
        </w:rPr>
        <w:t>“</w:t>
      </w:r>
      <w:proofErr w:type="spellStart"/>
      <w:r w:rsidR="00CE724B">
        <w:rPr>
          <w:rFonts w:hint="eastAsia"/>
        </w:rPr>
        <w:t>i</w:t>
      </w:r>
      <w:proofErr w:type="spellEnd"/>
      <w:r w:rsidR="00CE724B">
        <w:rPr>
          <w:rFonts w:hint="eastAsia"/>
        </w:rPr>
        <w:t>&lt;n-2</w:t>
      </w:r>
      <w:r w:rsidR="00CE724B">
        <w:rPr>
          <w:rFonts w:hint="eastAsia"/>
        </w:rPr>
        <w:t>”保证“</w:t>
      </w:r>
      <w:r w:rsidR="00CE724B">
        <w:rPr>
          <w:rFonts w:hint="eastAsia"/>
        </w:rPr>
        <w:t>n-</w:t>
      </w:r>
      <w:proofErr w:type="spellStart"/>
      <w:r w:rsidR="00CE724B">
        <w:rPr>
          <w:rFonts w:hint="eastAsia"/>
        </w:rPr>
        <w:t>i</w:t>
      </w:r>
      <w:proofErr w:type="spellEnd"/>
      <w:r w:rsidR="00CE724B">
        <w:rPr>
          <w:rFonts w:hint="eastAsia"/>
        </w:rPr>
        <w:t>&gt;2</w:t>
      </w:r>
      <w:r w:rsidR="00CE724B">
        <w:rPr>
          <w:rFonts w:hint="eastAsia"/>
        </w:rPr>
        <w:t>”，即“</w:t>
      </w:r>
      <w:r w:rsidR="00CE724B">
        <w:rPr>
          <w:rFonts w:hint="eastAsia"/>
        </w:rPr>
        <w:t>n-</w:t>
      </w:r>
      <w:proofErr w:type="spellStart"/>
      <w:r w:rsidR="00CE724B">
        <w:rPr>
          <w:rFonts w:hint="eastAsia"/>
        </w:rPr>
        <w:t>i</w:t>
      </w:r>
      <w:proofErr w:type="spellEnd"/>
      <w:r w:rsidR="00CE724B">
        <w:rPr>
          <w:rFonts w:hint="eastAsia"/>
        </w:rPr>
        <w:t>&gt;=3</w:t>
      </w:r>
      <w:r w:rsidR="00CE724B">
        <w:rPr>
          <w:rFonts w:hint="eastAsia"/>
        </w:rPr>
        <w:t>”</w:t>
      </w:r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"%d+%d=%</w:t>
      </w:r>
      <w:proofErr w:type="spellStart"/>
      <w:r>
        <w:rPr>
          <w:rFonts w:hint="eastAsia"/>
        </w:rPr>
        <w:t>d",i,n-i,n</w:t>
      </w:r>
      <w:proofErr w:type="spellEnd"/>
      <w:r>
        <w:rPr>
          <w:rFonts w:hint="eastAsia"/>
        </w:rPr>
        <w:t>);</w:t>
      </w:r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62524E" w:rsidRDefault="008F4378">
      <w:r>
        <w:rPr>
          <w:rFonts w:hint="eastAsia"/>
        </w:rPr>
        <w:lastRenderedPageBreak/>
        <w:tab/>
        <w:t>}</w:t>
      </w:r>
    </w:p>
    <w:p w:rsidR="0062524E" w:rsidRDefault="008F4378">
      <w:r>
        <w:rPr>
          <w:rFonts w:hint="eastAsia"/>
        </w:rPr>
        <w:t>}</w:t>
      </w:r>
    </w:p>
    <w:p w:rsidR="0062524E" w:rsidRPr="009D1EF2" w:rsidRDefault="008F4378">
      <w:pPr>
        <w:rPr>
          <w:b/>
        </w:rPr>
      </w:pPr>
      <w:r w:rsidRPr="009D1EF2">
        <w:rPr>
          <w:rFonts w:hint="eastAsia"/>
          <w:b/>
        </w:rPr>
        <w:t>Prog4</w:t>
      </w:r>
    </w:p>
    <w:p w:rsidR="006A0C9C" w:rsidRDefault="008F4378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62524E" w:rsidRDefault="008F4378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main(){</w:t>
      </w:r>
    </w:p>
    <w:p w:rsidR="0062524E" w:rsidRDefault="008F43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</w:t>
      </w:r>
      <w:r w:rsidR="006A0C9C">
        <w:rPr>
          <w:rFonts w:hint="eastAsia"/>
        </w:rPr>
        <w:t>man</w:t>
      </w:r>
      <w:r>
        <w:rPr>
          <w:rFonts w:hint="eastAsia"/>
        </w:rPr>
        <w:t>,</w:t>
      </w:r>
      <w:r w:rsidR="006A0C9C">
        <w:rPr>
          <w:rFonts w:hint="eastAsia"/>
        </w:rPr>
        <w:t>woman</w:t>
      </w:r>
      <w:r>
        <w:rPr>
          <w:rFonts w:hint="eastAsia"/>
        </w:rPr>
        <w:t>,child</w:t>
      </w:r>
      <w:proofErr w:type="spellEnd"/>
      <w:r>
        <w:rPr>
          <w:rFonts w:hint="eastAsia"/>
        </w:rPr>
        <w:t>;</w:t>
      </w:r>
    </w:p>
    <w:p w:rsidR="0062524E" w:rsidRDefault="008F4378"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r w:rsidR="006A0C9C">
        <w:rPr>
          <w:rFonts w:hint="eastAsia"/>
        </w:rPr>
        <w:t>man=0</w:t>
      </w:r>
      <w:r>
        <w:rPr>
          <w:rFonts w:hint="eastAsia"/>
        </w:rPr>
        <w:t>;</w:t>
      </w:r>
      <w:r w:rsidR="006A0C9C">
        <w:rPr>
          <w:rFonts w:hint="eastAsia"/>
        </w:rPr>
        <w:t>man</w:t>
      </w:r>
      <w:r>
        <w:rPr>
          <w:rFonts w:hint="eastAsia"/>
        </w:rPr>
        <w:t>&lt;</w:t>
      </w:r>
      <w:r w:rsidR="006A0C9C">
        <w:rPr>
          <w:rFonts w:hint="eastAsia"/>
        </w:rPr>
        <w:t>=36/4</w:t>
      </w:r>
      <w:r>
        <w:rPr>
          <w:rFonts w:hint="eastAsia"/>
        </w:rPr>
        <w:t>;</w:t>
      </w:r>
      <w:r w:rsidR="006A0C9C">
        <w:rPr>
          <w:rFonts w:hint="eastAsia"/>
        </w:rPr>
        <w:t>man</w:t>
      </w:r>
      <w:r>
        <w:rPr>
          <w:rFonts w:hint="eastAsia"/>
        </w:rPr>
        <w:t>++)</w:t>
      </w:r>
    </w:p>
    <w:p w:rsidR="0062524E" w:rsidRDefault="008F4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 w:rsidR="006A0C9C">
        <w:rPr>
          <w:rFonts w:hint="eastAsia"/>
        </w:rPr>
        <w:t>woman</w:t>
      </w:r>
      <w:r>
        <w:rPr>
          <w:rFonts w:hint="eastAsia"/>
        </w:rPr>
        <w:t>=</w:t>
      </w:r>
      <w:r w:rsidR="006A0C9C">
        <w:rPr>
          <w:rFonts w:hint="eastAsia"/>
        </w:rPr>
        <w:t>0</w:t>
      </w:r>
      <w:r>
        <w:rPr>
          <w:rFonts w:hint="eastAsia"/>
        </w:rPr>
        <w:t>;</w:t>
      </w:r>
      <w:r w:rsidR="006A0C9C">
        <w:rPr>
          <w:rFonts w:hint="eastAsia"/>
        </w:rPr>
        <w:t>woman</w:t>
      </w:r>
      <w:r>
        <w:rPr>
          <w:rFonts w:hint="eastAsia"/>
        </w:rPr>
        <w:t>&lt;</w:t>
      </w:r>
      <w:r w:rsidR="006A0C9C">
        <w:rPr>
          <w:rFonts w:hint="eastAsia"/>
        </w:rPr>
        <w:t>=36/3</w:t>
      </w:r>
      <w:r>
        <w:rPr>
          <w:rFonts w:hint="eastAsia"/>
        </w:rPr>
        <w:t>;</w:t>
      </w:r>
      <w:r w:rsidR="006A0C9C">
        <w:rPr>
          <w:rFonts w:hint="eastAsia"/>
        </w:rPr>
        <w:t>woman</w:t>
      </w:r>
      <w:r>
        <w:rPr>
          <w:rFonts w:hint="eastAsia"/>
        </w:rPr>
        <w:t>++)</w:t>
      </w:r>
      <w:r w:rsidR="006A0C9C">
        <w:rPr>
          <w:rFonts w:hint="eastAsia"/>
        </w:rPr>
        <w:t xml:space="preserve"> {</w:t>
      </w:r>
    </w:p>
    <w:p w:rsidR="006A0C9C" w:rsidRDefault="006A0C9C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child</w:t>
      </w:r>
      <w:proofErr w:type="gramEnd"/>
      <w:r>
        <w:rPr>
          <w:rFonts w:hint="eastAsia"/>
        </w:rPr>
        <w:t xml:space="preserve"> = 36-man-woman;</w:t>
      </w:r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 w:rsidR="006A0C9C">
        <w:rPr>
          <w:rFonts w:hint="eastAsia"/>
        </w:rPr>
        <w:t>man</w:t>
      </w:r>
      <w:r>
        <w:rPr>
          <w:rFonts w:hint="eastAsia"/>
        </w:rPr>
        <w:t>*</w:t>
      </w:r>
      <w:r w:rsidR="00C86E74">
        <w:rPr>
          <w:rFonts w:hint="eastAsia"/>
        </w:rPr>
        <w:t>8</w:t>
      </w:r>
      <w:r>
        <w:rPr>
          <w:rFonts w:hint="eastAsia"/>
        </w:rPr>
        <w:t>+</w:t>
      </w:r>
      <w:r w:rsidR="006A0C9C">
        <w:rPr>
          <w:rFonts w:hint="eastAsia"/>
        </w:rPr>
        <w:t>woman</w:t>
      </w:r>
      <w:r>
        <w:rPr>
          <w:rFonts w:hint="eastAsia"/>
        </w:rPr>
        <w:t>*</w:t>
      </w:r>
      <w:r w:rsidR="00C86E74">
        <w:rPr>
          <w:rFonts w:hint="eastAsia"/>
        </w:rPr>
        <w:t>6</w:t>
      </w:r>
      <w:r>
        <w:rPr>
          <w:rFonts w:hint="eastAsia"/>
        </w:rPr>
        <w:t>+</w:t>
      </w:r>
      <w:r w:rsidR="00C86E74">
        <w:rPr>
          <w:rFonts w:hint="eastAsia"/>
        </w:rPr>
        <w:t>child</w:t>
      </w:r>
      <w:r>
        <w:rPr>
          <w:rFonts w:hint="eastAsia"/>
        </w:rPr>
        <w:t>==</w:t>
      </w:r>
      <w:r w:rsidR="00C86E74">
        <w:rPr>
          <w:rFonts w:hint="eastAsia"/>
        </w:rPr>
        <w:t>72</w:t>
      </w:r>
      <w:r w:rsidR="0013514B">
        <w:rPr>
          <w:rFonts w:hint="eastAsia"/>
        </w:rPr>
        <w:t>)</w:t>
      </w:r>
    </w:p>
    <w:p w:rsidR="0062524E" w:rsidRDefault="008F43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 w:rsidR="006A0C9C">
        <w:rPr>
          <w:rFonts w:hint="eastAsia"/>
        </w:rPr>
        <w:t>man</w:t>
      </w:r>
      <w:r>
        <w:rPr>
          <w:rFonts w:hint="eastAsia"/>
        </w:rPr>
        <w:t>=%</w:t>
      </w:r>
      <w:proofErr w:type="spellStart"/>
      <w:r>
        <w:rPr>
          <w:rFonts w:hint="eastAsia"/>
        </w:rPr>
        <w:t>d,</w:t>
      </w:r>
      <w:r w:rsidR="006A0C9C">
        <w:rPr>
          <w:rFonts w:hint="eastAsia"/>
        </w:rPr>
        <w:t>woman</w:t>
      </w:r>
      <w:proofErr w:type="spellEnd"/>
      <w:r>
        <w:rPr>
          <w:rFonts w:hint="eastAsia"/>
        </w:rPr>
        <w:t>=%</w:t>
      </w:r>
      <w:proofErr w:type="spellStart"/>
      <w:r>
        <w:rPr>
          <w:rFonts w:hint="eastAsia"/>
        </w:rPr>
        <w:t>d,child</w:t>
      </w:r>
      <w:proofErr w:type="spellEnd"/>
      <w:r>
        <w:rPr>
          <w:rFonts w:hint="eastAsia"/>
        </w:rPr>
        <w:t>=%</w:t>
      </w:r>
      <w:proofErr w:type="spellStart"/>
      <w:r>
        <w:rPr>
          <w:rFonts w:hint="eastAsia"/>
        </w:rPr>
        <w:t>d"</w:t>
      </w:r>
      <w:r>
        <w:rPr>
          <w:rFonts w:hint="eastAsia"/>
        </w:rPr>
        <w:t>,</w:t>
      </w:r>
      <w:r w:rsidR="006A0C9C">
        <w:rPr>
          <w:rFonts w:hint="eastAsia"/>
        </w:rPr>
        <w:t>man</w:t>
      </w:r>
      <w:r>
        <w:rPr>
          <w:rFonts w:hint="eastAsia"/>
        </w:rPr>
        <w:t>,</w:t>
      </w:r>
      <w:r w:rsidR="006A0C9C">
        <w:rPr>
          <w:rFonts w:hint="eastAsia"/>
        </w:rPr>
        <w:t>woman</w:t>
      </w:r>
      <w:r>
        <w:rPr>
          <w:rFonts w:hint="eastAsia"/>
        </w:rPr>
        <w:t>,</w:t>
      </w:r>
      <w:r w:rsidR="00374A2F">
        <w:rPr>
          <w:rFonts w:hint="eastAsia"/>
        </w:rPr>
        <w:t>child</w:t>
      </w:r>
      <w:proofErr w:type="spellEnd"/>
      <w:r>
        <w:rPr>
          <w:rFonts w:hint="eastAsia"/>
        </w:rPr>
        <w:t>);</w:t>
      </w:r>
    </w:p>
    <w:p w:rsidR="006A0C9C" w:rsidRDefault="006A0C9C">
      <w:r>
        <w:rPr>
          <w:rFonts w:hint="eastAsia"/>
        </w:rPr>
        <w:t xml:space="preserve">        }</w:t>
      </w:r>
    </w:p>
    <w:p w:rsidR="0062524E" w:rsidRDefault="008F4378">
      <w:pPr>
        <w:rPr>
          <w:rFonts w:hint="eastAsia"/>
        </w:rPr>
      </w:pPr>
      <w:r>
        <w:rPr>
          <w:rFonts w:hint="eastAsia"/>
        </w:rPr>
        <w:t>}</w:t>
      </w:r>
    </w:p>
    <w:p w:rsidR="009D1EF2" w:rsidRDefault="009D1EF2"/>
    <w:sectPr w:rsidR="009D1EF2" w:rsidSect="0062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5-16T07:21:00Z" w:initials="d">
    <w:p w:rsidR="009D1EF2" w:rsidRDefault="009D1EF2" w:rsidP="009D1EF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增加分号</w:t>
      </w:r>
    </w:p>
  </w:comment>
  <w:comment w:id="1" w:author="dell" w:date="2017-05-16T07:21:00Z" w:initials="d">
    <w:p w:rsidR="009D1EF2" w:rsidRDefault="009D1EF2" w:rsidP="009D1EF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删除分号</w:t>
      </w:r>
      <w:r>
        <w:rPr>
          <w:rFonts w:hint="eastAsia"/>
        </w:rPr>
        <w:t>,</w:t>
      </w:r>
      <w:r>
        <w:rPr>
          <w:rFonts w:hint="eastAsia"/>
        </w:rPr>
        <w:t>不然这里就变成空语句</w:t>
      </w:r>
      <w:r>
        <w:rPr>
          <w:rFonts w:hint="eastAsia"/>
        </w:rPr>
        <w:t>,</w:t>
      </w:r>
      <w:r>
        <w:rPr>
          <w:rFonts w:hint="eastAsia"/>
        </w:rPr>
        <w:t>啥事都没做</w:t>
      </w:r>
      <w:r>
        <w:rPr>
          <w:rFonts w:hint="eastAsia"/>
        </w:rPr>
        <w:t>,</w:t>
      </w:r>
      <w:r>
        <w:rPr>
          <w:rFonts w:hint="eastAsia"/>
        </w:rPr>
        <w:t>而下面的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就不是</w:t>
      </w:r>
      <w:r>
        <w:rPr>
          <w:rFonts w:hint="eastAsia"/>
        </w:rPr>
        <w:t>for</w:t>
      </w:r>
      <w:r>
        <w:rPr>
          <w:rFonts w:hint="eastAsia"/>
        </w:rPr>
        <w:t>语句的子语句</w:t>
      </w:r>
      <w:r>
        <w:rPr>
          <w:rFonts w:hint="eastAsia"/>
        </w:rPr>
        <w:t>.</w:t>
      </w:r>
    </w:p>
  </w:comment>
  <w:comment w:id="5" w:author="dell" w:date="2017-05-16T07:21:00Z" w:initials="d">
    <w:p w:rsidR="009D1EF2" w:rsidRDefault="009D1EF2" w:rsidP="009D1EF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min</w:t>
      </w:r>
      <w:r>
        <w:rPr>
          <w:rFonts w:hint="eastAsia"/>
        </w:rPr>
        <w:t>的初始化</w:t>
      </w:r>
      <w:r>
        <w:rPr>
          <w:rFonts w:hint="eastAsia"/>
        </w:rPr>
        <w:t>,</w:t>
      </w:r>
      <w:r>
        <w:rPr>
          <w:rFonts w:hint="eastAsia"/>
        </w:rPr>
        <w:t>就是说</w:t>
      </w:r>
      <w:r>
        <w:rPr>
          <w:rFonts w:hint="eastAsia"/>
        </w:rPr>
        <w:t>,</w:t>
      </w:r>
      <w:r>
        <w:rPr>
          <w:rFonts w:hint="eastAsia"/>
        </w:rPr>
        <w:t>先假定</w:t>
      </w:r>
      <w:r>
        <w:rPr>
          <w:rFonts w:hint="eastAsia"/>
        </w:rPr>
        <w:t>a[0]</w:t>
      </w:r>
      <w:r>
        <w:rPr>
          <w:rFonts w:hint="eastAsia"/>
        </w:rPr>
        <w:t>是目前找到的最小的。</w:t>
      </w:r>
    </w:p>
  </w:comment>
  <w:comment w:id="8" w:author="dell" w:date="2017-05-16T07:24:00Z" w:initials="d">
    <w:p w:rsidR="009D1EF2" w:rsidRDefault="009D1EF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前面都要加取地址运算符</w:t>
      </w:r>
      <w:r>
        <w:rPr>
          <w:rFonts w:hint="eastAsia"/>
        </w:rPr>
        <w:t>&amp;</w:t>
      </w:r>
      <w:r>
        <w:rPr>
          <w:rFonts w:hint="eastAsia"/>
        </w:rPr>
        <w:t>，告诉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当输入一个整数后要把该整数放到地址为</w:t>
      </w:r>
      <w:r>
        <w:rPr>
          <w:rFonts w:hint="eastAsia"/>
        </w:rPr>
        <w:t>&amp;a</w:t>
      </w:r>
      <w:r>
        <w:rPr>
          <w:rFonts w:hint="eastAsia"/>
        </w:rPr>
        <w:t>或</w:t>
      </w:r>
      <w:r>
        <w:rPr>
          <w:rFonts w:hint="eastAsia"/>
        </w:rPr>
        <w:t>&amp;b</w:t>
      </w:r>
      <w:r>
        <w:rPr>
          <w:rFonts w:hint="eastAsia"/>
        </w:rPr>
        <w:t>的内存中。</w:t>
      </w:r>
    </w:p>
  </w:comment>
  <w:comment w:id="10" w:author="dell" w:date="2017-05-16T07:24:00Z" w:initials="d">
    <w:p w:rsidR="00BF282C" w:rsidRDefault="00BF282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缺少分号，表达式语句是由“表达式</w:t>
      </w:r>
      <w:r>
        <w:rPr>
          <w:rFonts w:hint="eastAsia"/>
        </w:rPr>
        <w:t>+</w:t>
      </w:r>
      <w:r>
        <w:rPr>
          <w:rFonts w:hint="eastAsia"/>
        </w:rPr>
        <w:t>分号”构成。</w:t>
      </w:r>
    </w:p>
  </w:comment>
  <w:comment w:id="12" w:author="dell" w:date="2017-05-16T07:25:00Z" w:initials="d">
    <w:p w:rsidR="009E7177" w:rsidRDefault="009E7177">
      <w:pPr>
        <w:pStyle w:val="a4"/>
      </w:pPr>
      <w:r>
        <w:rPr>
          <w:rStyle w:val="a3"/>
        </w:rPr>
        <w:annotationRef/>
      </w:r>
      <w:r w:rsidR="007B056F">
        <w:rPr>
          <w:rFonts w:hint="eastAsia"/>
        </w:rPr>
        <w:t>缺少双引号，字符串要用两个双引号括起来。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524E"/>
    <w:rsid w:val="0013514B"/>
    <w:rsid w:val="00374A2F"/>
    <w:rsid w:val="00561C35"/>
    <w:rsid w:val="0062524E"/>
    <w:rsid w:val="00675095"/>
    <w:rsid w:val="006A0C9C"/>
    <w:rsid w:val="0074493C"/>
    <w:rsid w:val="007B056F"/>
    <w:rsid w:val="008F4378"/>
    <w:rsid w:val="009D1EF2"/>
    <w:rsid w:val="009D3E13"/>
    <w:rsid w:val="009E7177"/>
    <w:rsid w:val="00A06CD3"/>
    <w:rsid w:val="00A717FC"/>
    <w:rsid w:val="00B303BD"/>
    <w:rsid w:val="00BC7DD4"/>
    <w:rsid w:val="00BF282C"/>
    <w:rsid w:val="00C43FF8"/>
    <w:rsid w:val="00C86E74"/>
    <w:rsid w:val="00CE15AF"/>
    <w:rsid w:val="00CE724B"/>
    <w:rsid w:val="00DE2785"/>
    <w:rsid w:val="00F33663"/>
    <w:rsid w:val="03F61D0E"/>
    <w:rsid w:val="15316E8E"/>
    <w:rsid w:val="395358F7"/>
    <w:rsid w:val="40725042"/>
    <w:rsid w:val="4D12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524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CE15AF"/>
    <w:rPr>
      <w:sz w:val="21"/>
      <w:szCs w:val="21"/>
    </w:rPr>
  </w:style>
  <w:style w:type="paragraph" w:styleId="a4">
    <w:name w:val="annotation text"/>
    <w:basedOn w:val="a"/>
    <w:link w:val="Char"/>
    <w:rsid w:val="00CE15AF"/>
    <w:pPr>
      <w:jc w:val="left"/>
    </w:pPr>
  </w:style>
  <w:style w:type="character" w:customStyle="1" w:styleId="Char">
    <w:name w:val="批注文字 Char"/>
    <w:basedOn w:val="a0"/>
    <w:link w:val="a4"/>
    <w:rsid w:val="00CE15AF"/>
    <w:rPr>
      <w:kern w:val="2"/>
      <w:sz w:val="21"/>
      <w:szCs w:val="24"/>
    </w:rPr>
  </w:style>
  <w:style w:type="paragraph" w:styleId="a5">
    <w:name w:val="annotation subject"/>
    <w:basedOn w:val="a4"/>
    <w:next w:val="a4"/>
    <w:link w:val="Char0"/>
    <w:rsid w:val="00CE15AF"/>
    <w:rPr>
      <w:b/>
      <w:bCs/>
    </w:rPr>
  </w:style>
  <w:style w:type="character" w:customStyle="1" w:styleId="Char0">
    <w:name w:val="批注主题 Char"/>
    <w:basedOn w:val="Char"/>
    <w:link w:val="a5"/>
    <w:rsid w:val="00CE15AF"/>
    <w:rPr>
      <w:b/>
      <w:bCs/>
    </w:rPr>
  </w:style>
  <w:style w:type="paragraph" w:styleId="a6">
    <w:name w:val="Balloon Text"/>
    <w:basedOn w:val="a"/>
    <w:link w:val="Char1"/>
    <w:rsid w:val="00CE15AF"/>
    <w:rPr>
      <w:sz w:val="18"/>
      <w:szCs w:val="18"/>
    </w:rPr>
  </w:style>
  <w:style w:type="character" w:customStyle="1" w:styleId="Char1">
    <w:name w:val="批注框文本 Char"/>
    <w:basedOn w:val="a0"/>
    <w:link w:val="a6"/>
    <w:rsid w:val="00CE15A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0B3DFE-CD38-4A57-8341-437BA389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21</cp:revision>
  <dcterms:created xsi:type="dcterms:W3CDTF">2014-10-29T12:08:00Z</dcterms:created>
  <dcterms:modified xsi:type="dcterms:W3CDTF">2017-05-16T00:17:00Z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